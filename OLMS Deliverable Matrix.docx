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525"/>
        <w:tblW w:w="13775" w:type="dxa"/>
        <w:tblLayout w:type="fixed"/>
        <w:tblCellMar>
          <w:left w:w="0" w:type="dxa"/>
          <w:right w:w="0" w:type="dxa"/>
        </w:tblCellMar>
        <w:tblLook w:val="01E0"/>
      </w:tblPr>
      <w:tblGrid>
        <w:gridCol w:w="1923"/>
        <w:gridCol w:w="1923"/>
        <w:gridCol w:w="1649"/>
        <w:gridCol w:w="450"/>
        <w:gridCol w:w="360"/>
        <w:gridCol w:w="207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tblGridChange w:id="0">
          <w:tblGrid>
            <w:gridCol w:w="1923"/>
            <w:gridCol w:w="1923"/>
            <w:gridCol w:w="1649"/>
            <w:gridCol w:w="450"/>
            <w:gridCol w:w="360"/>
            <w:gridCol w:w="207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</w:tblGrid>
        </w:tblGridChange>
      </w:tblGrid>
      <w:tr w:rsidR="0044693D" w:rsidTr="000672D3">
        <w:trPr>
          <w:cantSplit/>
          <w:trHeight w:hRule="exact" w:val="3517"/>
          <w:tblHeader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79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 w:color="000000"/>
              </w:rPr>
              <w:t>Deliverable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79"/>
              <w:ind w:left="450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 w:color="000000"/>
              </w:rPr>
              <w:t>Frequency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79"/>
              <w:ind w:left="309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 w:color="000000"/>
              </w:rPr>
              <w:t>Medium/Format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100" w:beforeAutospacing="1"/>
              <w:rPr>
                <w:sz w:val="24"/>
                <w:szCs w:val="24"/>
                <w:u w:val="single" w:color="000000"/>
              </w:rPr>
            </w:pPr>
            <w:r>
              <w:rPr>
                <w:sz w:val="24"/>
                <w:szCs w:val="24"/>
                <w:u w:val="single" w:color="000000"/>
              </w:rPr>
              <w:t>C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100" w:beforeAutospacing="1"/>
              <w:rPr>
                <w:sz w:val="24"/>
                <w:szCs w:val="24"/>
                <w:u w:val="single" w:color="000000"/>
              </w:rPr>
            </w:pPr>
            <w:r>
              <w:rPr>
                <w:sz w:val="24"/>
                <w:szCs w:val="24"/>
                <w:u w:val="single" w:color="000000"/>
              </w:rPr>
              <w:t>O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44693D" w:rsidRDefault="0044693D" w:rsidP="00DF7D81">
            <w:pPr>
              <w:spacing w:before="100" w:beforeAutospacing="1"/>
              <w:rPr>
                <w:sz w:val="24"/>
                <w:szCs w:val="24"/>
                <w:u w:val="single" w:color="000000"/>
              </w:rPr>
            </w:pPr>
            <w:r>
              <w:rPr>
                <w:sz w:val="24"/>
                <w:szCs w:val="24"/>
                <w:u w:val="single" w:color="000000"/>
              </w:rPr>
              <w:t>NOTES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Pr="00017AE4" w:rsidRDefault="0044693D" w:rsidP="00DF7D81">
            <w:pPr>
              <w:spacing w:before="100" w:beforeAutospacing="1"/>
              <w:rPr>
                <w:sz w:val="24"/>
                <w:szCs w:val="24"/>
                <w:highlight w:val="yellow"/>
                <w:u w:val="single" w:color="000000"/>
              </w:rPr>
            </w:pPr>
            <w:r w:rsidRPr="00017AE4">
              <w:rPr>
                <w:sz w:val="24"/>
                <w:szCs w:val="24"/>
                <w:highlight w:val="yellow"/>
                <w:u w:val="single" w:color="000000"/>
              </w:rPr>
              <w:t>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Pr="00017AE4" w:rsidRDefault="0044693D" w:rsidP="00DF7D81">
            <w:pPr>
              <w:spacing w:before="100" w:beforeAutospacing="1"/>
              <w:rPr>
                <w:sz w:val="24"/>
                <w:szCs w:val="24"/>
                <w:highlight w:val="yellow"/>
                <w:u w:val="single" w:color="000000"/>
              </w:rPr>
            </w:pPr>
            <w:r w:rsidRPr="00017AE4">
              <w:rPr>
                <w:sz w:val="24"/>
                <w:szCs w:val="24"/>
                <w:highlight w:val="yellow"/>
                <w:u w:val="single" w:color="000000"/>
              </w:rPr>
              <w:t>W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Pr="00017AE4" w:rsidRDefault="0044693D" w:rsidP="00DF7D81">
            <w:pPr>
              <w:spacing w:before="100" w:beforeAutospacing="1"/>
              <w:rPr>
                <w:sz w:val="24"/>
                <w:szCs w:val="24"/>
                <w:highlight w:val="yellow"/>
                <w:u w:val="single" w:color="000000"/>
              </w:rPr>
            </w:pPr>
            <w:r w:rsidRPr="00017AE4">
              <w:rPr>
                <w:sz w:val="24"/>
                <w:szCs w:val="24"/>
                <w:highlight w:val="yellow"/>
                <w:u w:val="single" w:color="00000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Pr="00017AE4" w:rsidRDefault="0044693D" w:rsidP="00DF7D81">
            <w:pPr>
              <w:spacing w:before="100" w:beforeAutospacing="1"/>
              <w:rPr>
                <w:sz w:val="24"/>
                <w:szCs w:val="24"/>
                <w:highlight w:val="yellow"/>
                <w:u w:val="single" w:color="000000"/>
              </w:rPr>
            </w:pPr>
            <w:r w:rsidRPr="00017AE4">
              <w:rPr>
                <w:sz w:val="24"/>
                <w:szCs w:val="24"/>
                <w:highlight w:val="yellow"/>
                <w:u w:val="single" w:color="000000"/>
              </w:rPr>
              <w:t>Q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Pr="00017AE4" w:rsidRDefault="0044693D" w:rsidP="00DF7D81">
            <w:pPr>
              <w:spacing w:before="100" w:beforeAutospacing="1"/>
              <w:rPr>
                <w:sz w:val="24"/>
                <w:szCs w:val="24"/>
                <w:highlight w:val="yellow"/>
                <w:u w:val="single" w:color="000000"/>
              </w:rPr>
            </w:pPr>
            <w:r w:rsidRPr="00017AE4">
              <w:rPr>
                <w:sz w:val="24"/>
                <w:szCs w:val="24"/>
                <w:highlight w:val="yellow"/>
                <w:u w:val="single" w:color="000000"/>
              </w:rPr>
              <w:t>Y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Senior Project/Program Manager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Team Lead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Senior Software Developer Lead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Senior Quality Assurance Analyst/Software Tester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Tier-1 Help Desk Specialist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Mid-Level Documentation Specialist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44693D">
              <w:rPr>
                <w:sz w:val="24"/>
                <w:szCs w:val="24"/>
                <w:u w:val="single" w:color="000000"/>
              </w:rPr>
              <w:t>Web Designer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extDirection w:val="tbRl"/>
          </w:tcPr>
          <w:p w:rsidR="0044693D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>
              <w:rPr>
                <w:sz w:val="24"/>
                <w:szCs w:val="24"/>
                <w:u w:val="single" w:color="000000"/>
              </w:rPr>
              <w:t>Database Architecht/DBA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extDirection w:val="tbRl"/>
          </w:tcPr>
          <w:p w:rsidR="0044693D" w:rsidRPr="00FE7238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FE7238">
              <w:rPr>
                <w:sz w:val="24"/>
                <w:szCs w:val="24"/>
                <w:u w:val="single" w:color="000000"/>
              </w:rPr>
              <w:t>Astor PMO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extDirection w:val="tbRl"/>
          </w:tcPr>
          <w:p w:rsidR="0044693D" w:rsidRPr="00FE7238" w:rsidRDefault="0044693D" w:rsidP="0044693D">
            <w:pPr>
              <w:spacing w:before="100" w:beforeAutospacing="1"/>
              <w:ind w:left="113" w:right="113"/>
              <w:rPr>
                <w:sz w:val="24"/>
                <w:szCs w:val="24"/>
                <w:u w:val="single" w:color="000000"/>
              </w:rPr>
            </w:pPr>
            <w:r w:rsidRPr="00FE7238">
              <w:rPr>
                <w:sz w:val="24"/>
                <w:szCs w:val="24"/>
                <w:u w:val="single" w:color="000000"/>
              </w:rPr>
              <w:t>Astor Quality Mgr</w:t>
            </w:r>
          </w:p>
        </w:tc>
      </w:tr>
      <w:tr w:rsidR="0044693D" w:rsidTr="000672D3">
        <w:trPr>
          <w:trHeight w:hRule="exact" w:val="2188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ProjectManagement</w:t>
            </w:r>
          </w:p>
          <w:p w:rsidR="0044693D" w:rsidRDefault="0044693D" w:rsidP="00DF7D81">
            <w:pPr>
              <w:ind w:left="103"/>
            </w:pPr>
            <w:r>
              <w:t>Plan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 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tabs>
                <w:tab w:val="left" w:pos="460"/>
              </w:tabs>
              <w:spacing w:before="17" w:line="220" w:lineRule="exact"/>
              <w:ind w:left="463" w:right="161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Initialplan on Day1 with final plan due 30 days after contractaward</w:t>
            </w:r>
          </w:p>
          <w:p w:rsidR="0044693D" w:rsidRDefault="0044693D" w:rsidP="00DF7D81">
            <w:pPr>
              <w:tabs>
                <w:tab w:val="left" w:pos="460"/>
              </w:tabs>
              <w:spacing w:before="14" w:line="220" w:lineRule="exact"/>
              <w:ind w:left="463" w:right="31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Provide when changedor updated</w:t>
            </w:r>
          </w:p>
          <w:p w:rsidR="0044693D" w:rsidRDefault="0044693D" w:rsidP="00DF7D81">
            <w:pPr>
              <w:spacing w:line="240" w:lineRule="exact"/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Annual review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F517EE" w:rsidP="00DF7D81">
            <w:pPr>
              <w:ind w:left="103"/>
              <w:rPr>
                <w:ins w:id="1" w:author="tconnelly" w:date="2018-02-21T10:57:00Z"/>
              </w:rPr>
            </w:pPr>
            <w:ins w:id="2" w:author="tconnelly" w:date="2018-02-21T10:58:00Z">
              <w:r>
                <w:t>24</w:t>
              </w:r>
            </w:ins>
            <w:ins w:id="3" w:author="tconnelly" w:date="2018-02-21T10:57:00Z">
              <w:r>
                <w:t xml:space="preserve"> hrs for initial version</w:t>
              </w:r>
            </w:ins>
          </w:p>
          <w:p w:rsidR="00F517EE" w:rsidRDefault="00F517EE" w:rsidP="00DF7D81">
            <w:pPr>
              <w:ind w:left="103"/>
            </w:pPr>
            <w:ins w:id="4" w:author="tconnelly" w:date="2018-02-21T10:58:00Z">
              <w:r>
                <w:t>Average of 1 hr a month for updates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140B8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140B8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C3D39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2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77"/>
            </w:pPr>
            <w:r>
              <w:t>PM analyses, presentations,white papers, impact statementsor other similardocuments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Ad-hoc</w:t>
            </w:r>
          </w:p>
          <w:p w:rsidR="0044693D" w:rsidRDefault="0044693D" w:rsidP="00DF7D81">
            <w:pPr>
              <w:tabs>
                <w:tab w:val="left" w:pos="460"/>
              </w:tabs>
              <w:spacing w:before="16" w:line="220" w:lineRule="exact"/>
              <w:ind w:left="463" w:right="31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Provide when changedor updated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  <w:rPr>
                <w:ins w:id="5" w:author="tconnelly" w:date="2018-02-21T10:58:00Z"/>
              </w:rPr>
            </w:pPr>
            <w:r>
              <w:t>One a month – estimated hours are 3 days (24 hours)</w:t>
            </w:r>
          </w:p>
          <w:p w:rsidR="00F517EE" w:rsidRDefault="00F517EE" w:rsidP="00DF7D81">
            <w:pPr>
              <w:ind w:left="103"/>
            </w:pPr>
            <w:ins w:id="6" w:author="tconnelly" w:date="2018-02-21T10:58:00Z">
              <w:r>
                <w:t>Agree with estimate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140B8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140B8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1C3D39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F517EE">
        <w:tblPrEx>
          <w:tblW w:w="13775" w:type="dxa"/>
          <w:tblLayout w:type="fixed"/>
          <w:tblCellMar>
            <w:left w:w="0" w:type="dxa"/>
            <w:right w:w="0" w:type="dxa"/>
          </w:tblCellMar>
          <w:tblLook w:val="01E0"/>
          <w:tblPrExChange w:id="7" w:author="tconnelly" w:date="2018-02-21T11:01:00Z">
            <w:tblPrEx>
              <w:tblW w:w="13775" w:type="dxa"/>
              <w:tblLayout w:type="fixed"/>
              <w:tblCellMar>
                <w:left w:w="0" w:type="dxa"/>
                <w:right w:w="0" w:type="dxa"/>
              </w:tblCellMar>
              <w:tblLook w:val="01E0"/>
            </w:tblPrEx>
          </w:tblPrExChange>
        </w:tblPrEx>
        <w:trPr>
          <w:trHeight w:hRule="exact" w:val="1870"/>
          <w:trPrChange w:id="8" w:author="tconnelly" w:date="2018-02-21T11:01:00Z">
            <w:trPr>
              <w:trHeight w:hRule="exact" w:val="930"/>
            </w:trPr>
          </w:trPrChange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9" w:author="tconnelly" w:date="2018-02-21T11:01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t>ProjectReports</w:t>
            </w:r>
          </w:p>
          <w:p w:rsidR="0044693D" w:rsidRDefault="0044693D" w:rsidP="00DF7D81">
            <w:pPr>
              <w:ind w:left="103"/>
            </w:pPr>
            <w:r>
              <w:t>StatusMeetings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 and 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0" w:author="tconnelly" w:date="2018-02-21T11:01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Weekly</w:t>
            </w:r>
          </w:p>
          <w:p w:rsidR="0044693D" w:rsidRDefault="0044693D" w:rsidP="00DF7D81">
            <w:pPr>
              <w:tabs>
                <w:tab w:val="left" w:pos="460"/>
              </w:tabs>
              <w:spacing w:before="16" w:line="220" w:lineRule="exact"/>
              <w:ind w:left="463" w:right="20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DailyStand-up meetings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1" w:author="tconnelly" w:date="2018-02-21T11:01:00Z">
              <w:tcPr>
                <w:tcW w:w="16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2" w:author="tconnelly" w:date="2018-02-21T11:01:00Z">
              <w:tcPr>
                <w:tcW w:w="4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3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14" w:author="tconnelly" w:date="2018-02-21T11:01:00Z">
              <w:tcPr>
                <w:tcW w:w="207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t>Half an hour daily</w:t>
            </w:r>
          </w:p>
          <w:p w:rsidR="0044693D" w:rsidRDefault="0044693D" w:rsidP="00DF7D81">
            <w:pPr>
              <w:ind w:left="103"/>
              <w:rPr>
                <w:ins w:id="15" w:author="tconnelly" w:date="2018-02-21T11:01:00Z"/>
              </w:rPr>
            </w:pPr>
            <w:r>
              <w:t>One hour on weekly basis</w:t>
            </w:r>
            <w:ins w:id="16" w:author="tconnelly" w:date="2018-02-21T11:01:00Z">
              <w:r w:rsidR="00F517EE">
                <w:t xml:space="preserve"> </w:t>
              </w:r>
            </w:ins>
          </w:p>
          <w:p w:rsidR="00F517EE" w:rsidRDefault="00F517EE" w:rsidP="00DF7D81">
            <w:pPr>
              <w:ind w:left="103"/>
            </w:pPr>
            <w:ins w:id="17" w:author="tconnelly" w:date="2018-02-21T11:01:00Z">
              <w:r>
                <w:t>Is the whole team to participate in the standup meetings?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18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19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20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21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22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3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1140B8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4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5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6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7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8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29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PrChange w:id="30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B05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PrChange w:id="31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8DB3E2" w:themeFill="text2" w:themeFillTint="66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PrChange w:id="32" w:author="tconnelly" w:date="2018-02-21T11:01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8DB3E2" w:themeFill="text2" w:themeFillTint="66"/>
              </w:tcPr>
            </w:tcPrChange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34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87"/>
            </w:pPr>
            <w:r>
              <w:lastRenderedPageBreak/>
              <w:t>Meetingminutesand artifacts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Ad-hoc</w:t>
            </w:r>
          </w:p>
          <w:p w:rsidR="0044693D" w:rsidRDefault="0044693D" w:rsidP="00DF7D81">
            <w:pPr>
              <w:tabs>
                <w:tab w:val="left" w:pos="460"/>
              </w:tabs>
              <w:spacing w:before="16" w:line="220" w:lineRule="exact"/>
              <w:ind w:left="463" w:right="25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At the startof each project/release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444"/>
            </w:pPr>
            <w:r>
              <w:t>ElectronicWord document,Excel MSProject,Website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017AE4" w:rsidP="00DF7D81">
            <w:pPr>
              <w:ind w:left="103"/>
            </w:pPr>
            <w:r>
              <w:t>Half an hour for meeting minutes for documentation specialist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977751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977751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F517EE">
        <w:tblPrEx>
          <w:tblW w:w="13775" w:type="dxa"/>
          <w:tblLayout w:type="fixed"/>
          <w:tblCellMar>
            <w:left w:w="0" w:type="dxa"/>
            <w:right w:w="0" w:type="dxa"/>
          </w:tblCellMar>
          <w:tblLook w:val="01E0"/>
          <w:tblPrExChange w:id="33" w:author="tconnelly" w:date="2018-02-21T11:03:00Z">
            <w:tblPrEx>
              <w:tblW w:w="13775" w:type="dxa"/>
              <w:tblLayout w:type="fixed"/>
              <w:tblCellMar>
                <w:left w:w="0" w:type="dxa"/>
                <w:right w:w="0" w:type="dxa"/>
              </w:tblCellMar>
              <w:tblLook w:val="01E0"/>
            </w:tblPrEx>
          </w:tblPrExChange>
        </w:tblPrEx>
        <w:trPr>
          <w:trHeight w:hRule="exact" w:val="1720"/>
          <w:trPrChange w:id="34" w:author="tconnelly" w:date="2018-02-21T11:03:00Z">
            <w:trPr>
              <w:trHeight w:hRule="exact" w:val="1189"/>
            </w:trPr>
          </w:trPrChange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5" w:author="tconnelly" w:date="2018-02-21T11:03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t>Configuration</w:t>
            </w:r>
          </w:p>
          <w:p w:rsidR="0044693D" w:rsidRDefault="0044693D" w:rsidP="00DF7D81">
            <w:pPr>
              <w:ind w:left="103"/>
            </w:pPr>
            <w:r>
              <w:t>Contol</w:t>
            </w:r>
            <w:ins w:id="36" w:author="tconnelly" w:date="2018-02-21T11:02:00Z">
              <w:r w:rsidR="00F517EE">
                <w:t xml:space="preserve"> </w:t>
              </w:r>
            </w:ins>
            <w:r>
              <w:t>Meetings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 1,2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7" w:author="tconnelly" w:date="2018-02-21T11:03:00Z">
              <w:tcPr>
                <w:tcW w:w="192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Ad-hod</w:t>
            </w:r>
          </w:p>
          <w:p w:rsidR="0044693D" w:rsidRDefault="0044693D" w:rsidP="00DF7D81">
            <w:pPr>
              <w:tabs>
                <w:tab w:val="left" w:pos="460"/>
              </w:tabs>
              <w:spacing w:before="16" w:line="220" w:lineRule="exact"/>
              <w:ind w:left="463" w:right="25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At the startof each project/release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8" w:author="tconnelly" w:date="2018-02-21T11:03:00Z">
              <w:tcPr>
                <w:tcW w:w="164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 w:right="373"/>
            </w:pPr>
            <w:r>
              <w:t>ElectronicWord document,ExcelMS Project,Website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39" w:author="tconnelly" w:date="2018-02-21T11:03:00Z">
              <w:tcPr>
                <w:tcW w:w="4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0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PrChange w:id="41" w:author="tconnelly" w:date="2018-02-21T11:03:00Z">
              <w:tcPr>
                <w:tcW w:w="207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</w:tcPrChange>
          </w:tcPr>
          <w:p w:rsidR="0044693D" w:rsidRDefault="00017AE4" w:rsidP="00DF7D81">
            <w:pPr>
              <w:ind w:left="103"/>
            </w:pPr>
            <w:del w:id="42" w:author="tconnelly" w:date="2018-02-21T11:02:00Z">
              <w:r w:rsidDel="00F517EE">
                <w:delText>??</w:delText>
              </w:r>
            </w:del>
            <w:ins w:id="43" w:author="tconnelly" w:date="2018-02-21T11:02:00Z">
              <w:r w:rsidR="00F517EE">
                <w:t>How often are changes proposed?  Recommend  monthly meetings.  Need to select members of the control board.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44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45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46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47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PrChange w:id="48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FFF0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49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977751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0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1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977751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2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977751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3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4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tcPrChange w:id="55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FABF8F" w:themeFill="accent6" w:themeFillTint="99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PrChange w:id="56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00B050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PrChange w:id="57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8DB3E2" w:themeFill="text2" w:themeFillTint="66"/>
              </w:tcPr>
            </w:tcPrChange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  <w:tcPrChange w:id="58" w:author="tconnelly" w:date="2018-02-21T11:03:00Z">
              <w:tcPr>
                <w:tcW w:w="3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8DB3E2" w:themeFill="text2" w:themeFillTint="66"/>
              </w:tcPr>
            </w:tcPrChange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20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404"/>
            </w:pPr>
            <w:r>
              <w:t>ContractSupport Risk and Issue Matrix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Weekly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284"/>
            </w:pPr>
            <w:r>
              <w:t>ElectronicWord or spreadsheetdocument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F517EE" w:rsidP="00DF7D81">
            <w:pPr>
              <w:ind w:left="103"/>
            </w:pPr>
            <w:ins w:id="59" w:author="tconnelly" w:date="2018-02-21T11:04:00Z">
              <w:r>
                <w:t>8 hrs for initial version. 1 hr a week to review and keep current.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50"/>
            </w:pPr>
            <w:r>
              <w:t>Software Design/Test Plans/ReleaseNotes and Documents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tabs>
                <w:tab w:val="left" w:pos="460"/>
              </w:tabs>
              <w:spacing w:before="17" w:line="220" w:lineRule="exact"/>
              <w:ind w:left="463" w:right="172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in sync with project/develop mentschedules</w:t>
            </w:r>
          </w:p>
          <w:p w:rsidR="0044693D" w:rsidRDefault="0044693D" w:rsidP="00DF7D81">
            <w:pPr>
              <w:tabs>
                <w:tab w:val="left" w:pos="460"/>
              </w:tabs>
              <w:spacing w:before="14" w:line="220" w:lineRule="exact"/>
              <w:ind w:left="463" w:right="5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as changed</w:t>
            </w:r>
          </w:p>
          <w:p w:rsidR="0044693D" w:rsidRDefault="0044693D" w:rsidP="00DF7D81">
            <w:pPr>
              <w:spacing w:line="240" w:lineRule="exact"/>
              <w:ind w:left="103"/>
            </w:pPr>
            <w:r>
              <w:rPr>
                <w:rFonts w:ascii="Symbol" w:eastAsia="Symbol" w:hAnsi="Symbol" w:cs="Symbol"/>
                <w:position w:val="-1"/>
              </w:rPr>
              <w:t></w:t>
            </w:r>
            <w:r>
              <w:rPr>
                <w:position w:val="-1"/>
              </w:rPr>
              <w:t>Weekly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F517EE" w:rsidP="00DF7D81">
            <w:pPr>
              <w:ind w:left="103"/>
            </w:pPr>
            <w:ins w:id="60" w:author="tconnelly" w:date="2018-02-21T11:07:00Z">
              <w:r>
                <w:t>What is the state of the</w:t>
              </w:r>
            </w:ins>
            <w:ins w:id="61" w:author="tconnelly" w:date="2018-02-21T11:08:00Z">
              <w:r w:rsidR="00B36693">
                <w:t xml:space="preserve"> </w:t>
              </w:r>
            </w:ins>
            <w:ins w:id="62" w:author="tconnelly" w:date="2018-02-21T11:07:00Z">
              <w:r>
                <w:t>current design documents and test plans?</w:t>
              </w:r>
            </w:ins>
            <w:ins w:id="63" w:author="tconnelly" w:date="2018-02-21T11:09:00Z">
              <w:r w:rsidR="00B36693">
                <w:t xml:space="preserve">  Average of 4 man/hrs a week.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017AE4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87"/>
            </w:pPr>
            <w:r>
              <w:t>Publish missing and/or updated System/Application Documentation</w:t>
            </w:r>
          </w:p>
          <w:p w:rsidR="0044693D" w:rsidRDefault="0044693D" w:rsidP="00DF7D81">
            <w:pPr>
              <w:spacing w:before="10" w:line="220" w:lineRule="exact"/>
              <w:rPr>
                <w:sz w:val="22"/>
                <w:szCs w:val="22"/>
              </w:rPr>
            </w:pPr>
          </w:p>
          <w:p w:rsidR="0044693D" w:rsidRDefault="0044693D" w:rsidP="00DF7D81">
            <w:pPr>
              <w:ind w:left="103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Monthly</w:t>
            </w:r>
          </w:p>
          <w:p w:rsidR="0044693D" w:rsidRDefault="0044693D" w:rsidP="00DF7D81">
            <w:pPr>
              <w:tabs>
                <w:tab w:val="left" w:pos="460"/>
              </w:tabs>
              <w:spacing w:before="16" w:line="220" w:lineRule="exact"/>
              <w:ind w:left="463" w:right="5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as changed</w:t>
            </w:r>
          </w:p>
          <w:p w:rsidR="0044693D" w:rsidRDefault="0044693D" w:rsidP="00DF7D81">
            <w:pPr>
              <w:tabs>
                <w:tab w:val="left" w:pos="460"/>
              </w:tabs>
              <w:spacing w:before="14" w:line="220" w:lineRule="exact"/>
              <w:ind w:left="463" w:right="248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In sync with new project/release schedules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B36693" w:rsidP="00DF7D81">
            <w:pPr>
              <w:ind w:left="103"/>
            </w:pPr>
            <w:ins w:id="64" w:author="tconnelly" w:date="2018-02-21T11:09:00Z">
              <w:r>
                <w:t>What is the current state of documentation.  Average of 2 man/hrs a week.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87"/>
            </w:pPr>
            <w:r>
              <w:t>Property Inventory</w:t>
            </w:r>
          </w:p>
          <w:p w:rsidR="0044693D" w:rsidRPr="00AD5ACA" w:rsidRDefault="0044693D" w:rsidP="00DF7D81">
            <w:pPr>
              <w:ind w:left="103" w:right="187"/>
            </w:pPr>
          </w:p>
          <w:p w:rsidR="0044693D" w:rsidRDefault="0044693D" w:rsidP="00DF7D81">
            <w:pPr>
              <w:ind w:left="103" w:right="187"/>
            </w:pPr>
            <w:r>
              <w:t>Task 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tabs>
                <w:tab w:val="left" w:pos="460"/>
              </w:tabs>
              <w:spacing w:before="17" w:line="220" w:lineRule="exact"/>
              <w:ind w:left="463" w:right="221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100% property inventory annually</w:t>
            </w:r>
          </w:p>
          <w:p w:rsidR="0044693D" w:rsidRDefault="0044693D" w:rsidP="00DF7D81">
            <w:pPr>
              <w:tabs>
                <w:tab w:val="left" w:pos="460"/>
              </w:tabs>
              <w:spacing w:before="14" w:line="220" w:lineRule="exact"/>
              <w:ind w:left="463" w:right="278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25% of Sensitiveitem inventory quarterly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Electronicspreadsheet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B36693" w:rsidP="00DF7D81">
            <w:pPr>
              <w:ind w:left="103"/>
              <w:rPr>
                <w:ins w:id="65" w:author="tconnelly" w:date="2018-02-21T11:32:00Z"/>
              </w:rPr>
            </w:pPr>
            <w:ins w:id="66" w:author="tconnelly" w:date="2018-02-21T11:11:00Z">
              <w:r>
                <w:t xml:space="preserve">How many pieces of equipment need to be inventoried?  How spread out is the equipment?  </w:t>
              </w:r>
            </w:ins>
          </w:p>
          <w:p w:rsidR="0043717C" w:rsidRDefault="0043717C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87"/>
            </w:pPr>
            <w:r>
              <w:lastRenderedPageBreak/>
              <w:t>HelpdeskTicketLog</w:t>
            </w:r>
          </w:p>
          <w:p w:rsidR="0044693D" w:rsidRDefault="0044693D" w:rsidP="00DF7D81">
            <w:pPr>
              <w:ind w:left="103" w:right="187"/>
            </w:pPr>
            <w:r>
              <w:t>Review</w:t>
            </w:r>
          </w:p>
          <w:p w:rsidR="0044693D" w:rsidRPr="00AD5ACA" w:rsidRDefault="0044693D" w:rsidP="00DF7D81">
            <w:pPr>
              <w:ind w:left="103" w:right="187"/>
            </w:pPr>
          </w:p>
          <w:p w:rsidR="0044693D" w:rsidRDefault="0044693D" w:rsidP="00DF7D81">
            <w:pPr>
              <w:ind w:left="103" w:right="187"/>
            </w:pPr>
            <w:r>
              <w:t>Task 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tabs>
                <w:tab w:val="left" w:pos="460"/>
              </w:tabs>
              <w:spacing w:before="17" w:line="220" w:lineRule="exact"/>
              <w:ind w:left="463" w:right="83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Monthly  review of ticketstats</w:t>
            </w:r>
          </w:p>
          <w:p w:rsidR="0044693D" w:rsidRDefault="0044693D" w:rsidP="00DF7D81">
            <w:pPr>
              <w:spacing w:line="220" w:lineRule="exact"/>
              <w:ind w:left="463"/>
            </w:pPr>
            <w:r>
              <w:t>and log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Electronicspreadsheet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3717C" w:rsidP="00DF7D81">
            <w:pPr>
              <w:ind w:left="103"/>
            </w:pPr>
            <w:ins w:id="67" w:author="tconnelly" w:date="2018-02-21T11:33:00Z">
              <w:r>
                <w:t>4 hrs a week.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44693D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187"/>
            </w:pPr>
            <w:r>
              <w:t>Property Inventory</w:t>
            </w:r>
          </w:p>
          <w:p w:rsidR="0044693D" w:rsidRDefault="0044693D" w:rsidP="00DF7D81">
            <w:pPr>
              <w:ind w:left="103" w:right="187"/>
            </w:pPr>
            <w:r>
              <w:t>RecordsReview</w:t>
            </w:r>
          </w:p>
          <w:p w:rsidR="0044693D" w:rsidRPr="00AD5ACA" w:rsidRDefault="0044693D" w:rsidP="00DF7D81">
            <w:pPr>
              <w:ind w:left="103" w:right="187"/>
            </w:pPr>
          </w:p>
          <w:p w:rsidR="0044693D" w:rsidRDefault="0044693D" w:rsidP="00DF7D81">
            <w:pPr>
              <w:ind w:left="103" w:right="187"/>
            </w:pPr>
            <w:r>
              <w:t>Task 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463"/>
            </w:pPr>
            <w:r>
              <w:rPr>
                <w:rFonts w:ascii="Symbol" w:eastAsia="Symbol" w:hAnsi="Symbol" w:cs="Symbol"/>
              </w:rPr>
              <w:t></w:t>
            </w:r>
            <w:r>
              <w:t>Quarterly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 w:right="729"/>
            </w:pPr>
            <w:r>
              <w:t>Electronicspreadsheet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4693D" w:rsidP="00DF7D81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93D" w:rsidRDefault="0043717C" w:rsidP="00DF7D81">
            <w:pPr>
              <w:ind w:left="103"/>
            </w:pPr>
            <w:ins w:id="68" w:author="tconnelly" w:date="2018-02-21T11:34:00Z">
              <w:r>
                <w:t>4 hrs a quarter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7B3556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D01297" w:rsidP="00DF7D81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44693D" w:rsidRDefault="0044693D" w:rsidP="00DF7D81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Software</w:t>
            </w:r>
          </w:p>
          <w:p w:rsidR="00D01297" w:rsidRDefault="00D01297" w:rsidP="00D01297">
            <w:pPr>
              <w:ind w:left="103" w:right="187"/>
            </w:pPr>
            <w:r>
              <w:t>Documentation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Tasks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25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Updateatthe end of each project/release</w:t>
            </w:r>
          </w:p>
          <w:p w:rsidR="00D01297" w:rsidRDefault="00D01297" w:rsidP="00D01297">
            <w:pPr>
              <w:tabs>
                <w:tab w:val="left" w:pos="460"/>
              </w:tabs>
              <w:spacing w:before="5" w:line="232" w:lineRule="auto"/>
              <w:ind w:left="463" w:right="620" w:hanging="360"/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t>Updateas changed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43717C" w:rsidP="00D01297">
            <w:pPr>
              <w:ind w:left="103"/>
            </w:pPr>
            <w:ins w:id="69" w:author="tconnelly" w:date="2018-02-21T11:34:00Z">
              <w:r>
                <w:t>4 hrs a week.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Configuration</w:t>
            </w:r>
          </w:p>
          <w:p w:rsidR="00D01297" w:rsidRDefault="00D01297" w:rsidP="00D01297">
            <w:pPr>
              <w:ind w:left="103" w:right="187"/>
            </w:pPr>
            <w:r>
              <w:t>ManagementPlan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161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Within 90 days of contract start</w:t>
            </w:r>
          </w:p>
          <w:p w:rsidR="00D01297" w:rsidRDefault="00D01297" w:rsidP="00D01297">
            <w:pPr>
              <w:tabs>
                <w:tab w:val="left" w:pos="460"/>
              </w:tabs>
              <w:spacing w:before="5" w:line="232" w:lineRule="auto"/>
              <w:ind w:left="463" w:right="598" w:hanging="360"/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t>Ad-hoc as changed</w:t>
            </w:r>
          </w:p>
          <w:p w:rsidR="00D01297" w:rsidRDefault="00D01297" w:rsidP="00D01297">
            <w:pPr>
              <w:spacing w:before="1" w:line="280" w:lineRule="exact"/>
              <w:ind w:left="103"/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</w:rPr>
              <w:t>Annual review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43717C" w:rsidP="0043717C">
            <w:pPr>
              <w:ind w:left="103"/>
            </w:pPr>
            <w:ins w:id="70" w:author="tconnelly" w:date="2018-02-21T11:34:00Z">
              <w:r>
                <w:t xml:space="preserve">16 hrs for initial version.  average of </w:t>
              </w:r>
            </w:ins>
            <w:ins w:id="71" w:author="tconnelly" w:date="2018-02-21T11:35:00Z">
              <w:r>
                <w:t>3</w:t>
              </w:r>
            </w:ins>
            <w:ins w:id="72" w:author="tconnelly" w:date="2018-02-21T11:34:00Z">
              <w:r>
                <w:t xml:space="preserve"> </w:t>
              </w:r>
            </w:ins>
            <w:ins w:id="73" w:author="tconnelly" w:date="2018-02-21T11:35:00Z">
              <w:r>
                <w:t>man/hr a month.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SoftwareBaseline Configuration StandardDocument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161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Within 90 days of contract start</w:t>
            </w:r>
          </w:p>
          <w:p w:rsidR="00D01297" w:rsidRDefault="00D01297" w:rsidP="00D01297">
            <w:pPr>
              <w:tabs>
                <w:tab w:val="left" w:pos="460"/>
              </w:tabs>
              <w:spacing w:before="5" w:line="232" w:lineRule="auto"/>
              <w:ind w:left="463" w:right="593" w:hanging="360"/>
            </w:pPr>
            <w:r>
              <w:rPr>
                <w:rFonts w:ascii="Symbol" w:eastAsia="Symbol" w:hAnsi="Symbol" w:cs="Symbol"/>
                <w:sz w:val="24"/>
                <w:szCs w:val="24"/>
              </w:rPr>
              <w:t></w:t>
            </w:r>
            <w:r>
              <w:rPr>
                <w:sz w:val="24"/>
                <w:szCs w:val="24"/>
              </w:rPr>
              <w:tab/>
            </w:r>
            <w:r>
              <w:t>Ad-hoc as changed</w:t>
            </w:r>
          </w:p>
          <w:p w:rsidR="00D01297" w:rsidRDefault="00D01297" w:rsidP="00D01297">
            <w:pPr>
              <w:spacing w:before="1" w:line="280" w:lineRule="exact"/>
              <w:ind w:left="103"/>
            </w:pPr>
            <w:r>
              <w:rPr>
                <w:rFonts w:ascii="Symbol" w:eastAsia="Symbol" w:hAnsi="Symbol" w:cs="Symbol"/>
                <w:position w:val="-1"/>
                <w:sz w:val="24"/>
                <w:szCs w:val="24"/>
              </w:rPr>
              <w:t></w:t>
            </w:r>
            <w:r>
              <w:rPr>
                <w:position w:val="-1"/>
              </w:rPr>
              <w:t>Annual review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43717C" w:rsidP="00D01297">
            <w:pPr>
              <w:ind w:left="103"/>
            </w:pPr>
            <w:ins w:id="74" w:author="tconnelly" w:date="2018-02-21T11:36:00Z">
              <w:r>
                <w:t>16 hrs for initial version.  average of 3 man/hr a month.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lastRenderedPageBreak/>
              <w:t>System/Application Requirements Document(SARD)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Tasks 1, 2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25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At the startof each project/release</w:t>
            </w:r>
          </w:p>
          <w:p w:rsidR="00D01297" w:rsidRDefault="00D01297" w:rsidP="00D01297">
            <w:pPr>
              <w:tabs>
                <w:tab w:val="left" w:pos="460"/>
              </w:tabs>
              <w:spacing w:before="14" w:line="220" w:lineRule="exact"/>
              <w:ind w:left="463" w:right="5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as changed</w:t>
            </w:r>
          </w:p>
          <w:p w:rsidR="00D01297" w:rsidRDefault="00D01297" w:rsidP="00D01297">
            <w:pPr>
              <w:tabs>
                <w:tab w:val="left" w:pos="460"/>
              </w:tabs>
              <w:spacing w:before="14" w:line="220" w:lineRule="exact"/>
              <w:ind w:left="463" w:right="194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in sync with project/release schedules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43717C" w:rsidP="0043717C">
            <w:pPr>
              <w:ind w:left="103"/>
            </w:pPr>
            <w:ins w:id="75" w:author="tconnelly" w:date="2018-02-21T11:36:00Z">
              <w:r>
                <w:t xml:space="preserve">How many average releases are there a </w:t>
              </w:r>
            </w:ins>
            <w:ins w:id="76" w:author="tconnelly" w:date="2018-02-21T11:37:00Z">
              <w:r>
                <w:t>year.  Average of 32 man/hours a month.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ChangeRequests with SARD and OCIO SAR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Tasks 1 and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250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At the startof each project/release</w:t>
            </w:r>
          </w:p>
          <w:p w:rsidR="00D01297" w:rsidRDefault="00D01297" w:rsidP="00D01297">
            <w:pPr>
              <w:tabs>
                <w:tab w:val="left" w:pos="460"/>
              </w:tabs>
              <w:spacing w:before="14" w:line="220" w:lineRule="exact"/>
              <w:ind w:left="463" w:right="5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as changed</w:t>
            </w:r>
          </w:p>
          <w:p w:rsidR="00D01297" w:rsidRDefault="00D01297" w:rsidP="00D01297">
            <w:pPr>
              <w:tabs>
                <w:tab w:val="left" w:pos="460"/>
              </w:tabs>
              <w:spacing w:before="14" w:line="220" w:lineRule="exact"/>
              <w:ind w:left="463" w:right="194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Ad-hoc in sync with project/release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documentOCIO Format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2D79FC" w:rsidP="00D01297">
            <w:pPr>
              <w:ind w:left="103"/>
            </w:pPr>
            <w:ins w:id="77" w:author="tconnelly" w:date="2018-02-21T11:50:00Z">
              <w:r>
                <w:t>Not sure what this task is.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UpdateDatabase Documentation (Schemaand Dictionary)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Quarterly</w:t>
            </w:r>
          </w:p>
          <w:p w:rsidR="00D01297" w:rsidRDefault="00D01297" w:rsidP="00D01297">
            <w:pPr>
              <w:tabs>
                <w:tab w:val="left" w:pos="460"/>
              </w:tabs>
              <w:spacing w:before="16" w:line="220" w:lineRule="exact"/>
              <w:ind w:left="463" w:right="4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Full review annually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documentandVisio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Build/update data dictionary</w:t>
            </w:r>
            <w:ins w:id="78" w:author="tconnelly" w:date="2018-02-21T11:51:00Z">
              <w:r w:rsidR="002D79FC">
                <w:t>.  Initial version easily 80 man hrs.  40 hrs annually.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Database</w:t>
            </w:r>
          </w:p>
          <w:p w:rsidR="00D01297" w:rsidRDefault="00D01297" w:rsidP="00D01297">
            <w:pPr>
              <w:ind w:left="103" w:right="187"/>
            </w:pPr>
            <w:r>
              <w:t>Normalization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rPr>
                <w:rFonts w:ascii="Symbol" w:eastAsia="Symbol" w:hAnsi="Symbol" w:cs="Symbol"/>
              </w:rPr>
              <w:t></w:t>
            </w:r>
            <w:r>
              <w:t>Provide a plan</w:t>
            </w:r>
          </w:p>
          <w:p w:rsidR="00D01297" w:rsidRDefault="00D01297" w:rsidP="00D01297">
            <w:pPr>
              <w:spacing w:line="220" w:lineRule="exact"/>
              <w:ind w:left="463"/>
            </w:pPr>
            <w:r>
              <w:t>to normalization</w:t>
            </w:r>
          </w:p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234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60 days after contractaward</w:t>
            </w:r>
          </w:p>
          <w:p w:rsidR="00D01297" w:rsidRDefault="00D01297" w:rsidP="00D01297">
            <w:pPr>
              <w:tabs>
                <w:tab w:val="left" w:pos="460"/>
              </w:tabs>
              <w:spacing w:before="14" w:line="220" w:lineRule="exact"/>
              <w:ind w:left="463" w:right="133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Monthly review of progress to</w:t>
            </w:r>
          </w:p>
          <w:p w:rsidR="00D01297" w:rsidRDefault="00D01297" w:rsidP="00D01297">
            <w:pPr>
              <w:spacing w:line="220" w:lineRule="exact"/>
              <w:ind w:left="463" w:right="90"/>
            </w:pPr>
            <w:r>
              <w:t>90% normalizationof maindatabases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documentandVisio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  <w:rPr>
                <w:ins w:id="79" w:author="tconnelly" w:date="2018-02-21T11:52:00Z"/>
              </w:rPr>
            </w:pPr>
            <w:r>
              <w:t>Monthly database normalization</w:t>
            </w:r>
          </w:p>
          <w:p w:rsidR="002D79FC" w:rsidRDefault="002D79FC" w:rsidP="00D01297">
            <w:pPr>
              <w:ind w:left="103"/>
              <w:rPr>
                <w:ins w:id="80" w:author="tconnelly" w:date="2018-02-21T11:52:00Z"/>
              </w:rPr>
            </w:pPr>
          </w:p>
          <w:p w:rsidR="002D79FC" w:rsidRDefault="00E94264" w:rsidP="00D01297">
            <w:pPr>
              <w:ind w:left="103"/>
            </w:pPr>
            <w:ins w:id="81" w:author="tconnelly" w:date="2018-02-21T11:53:00Z">
              <w:r>
                <w:t>80 man hrs for initial plan.  40 hrs a week for 6 months.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Transition-OutPlans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460"/>
              </w:tabs>
              <w:spacing w:before="17" w:line="220" w:lineRule="exact"/>
              <w:ind w:left="463" w:right="18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Due 45 days prior to the end of the contract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documentandVisio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43717C" w:rsidP="00D01297">
            <w:pPr>
              <w:ind w:left="103"/>
            </w:pPr>
            <w:ins w:id="82" w:author="tconnelly" w:date="2018-02-21T11:39:00Z">
              <w:r>
                <w:t>16 hrs one time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lastRenderedPageBreak/>
              <w:t>Invoices/ Timesheets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463"/>
            </w:pPr>
            <w:r>
              <w:rPr>
                <w:rFonts w:ascii="Symbol" w:eastAsia="Symbol" w:hAnsi="Symbol" w:cs="Symbol"/>
              </w:rPr>
              <w:t></w:t>
            </w:r>
            <w:r>
              <w:t>Monthly</w:t>
            </w:r>
          </w:p>
          <w:p w:rsidR="00D01297" w:rsidRDefault="00D01297" w:rsidP="00D01297">
            <w:pPr>
              <w:tabs>
                <w:tab w:val="left" w:pos="820"/>
              </w:tabs>
              <w:spacing w:before="16" w:line="220" w:lineRule="exact"/>
              <w:ind w:left="823" w:right="99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Provide NLT 12</w:t>
            </w:r>
            <w:r>
              <w:rPr>
                <w:position w:val="6"/>
                <w:sz w:val="13"/>
                <w:szCs w:val="13"/>
              </w:rPr>
              <w:t>th</w:t>
            </w:r>
            <w:r>
              <w:t>of each</w:t>
            </w:r>
            <w:ins w:id="83" w:author="tconnelly" w:date="2018-02-21T11:54:00Z">
              <w:r w:rsidR="00E94264">
                <w:t xml:space="preserve"> </w:t>
              </w:r>
            </w:ins>
            <w:r>
              <w:t>month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and spreadsheetdocument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E94264" w:rsidP="00D01297">
            <w:pPr>
              <w:ind w:left="103"/>
            </w:pPr>
            <w:ins w:id="84" w:author="tconnelly" w:date="2018-02-21T11:54:00Z">
              <w:r>
                <w:t>2 hrs a month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1663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TEST/PRODserver environments synchronizationand backup testing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463"/>
            </w:pPr>
            <w:r>
              <w:rPr>
                <w:rFonts w:ascii="Symbol" w:eastAsia="Symbol" w:hAnsi="Symbol" w:cs="Symbol"/>
              </w:rPr>
              <w:t></w:t>
            </w:r>
            <w:r>
              <w:t>Annually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Email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E94264" w:rsidP="00D01297">
            <w:pPr>
              <w:ind w:left="103"/>
            </w:pPr>
            <w:ins w:id="85" w:author="tconnelly" w:date="2018-02-21T11:54:00Z">
              <w:r>
                <w:t>8 hrs a year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  <w:tr w:rsidR="00D01297" w:rsidTr="000672D3">
        <w:trPr>
          <w:trHeight w:hRule="exact" w:val="2080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187"/>
            </w:pPr>
            <w:r>
              <w:t>ModernizationPlan</w:t>
            </w:r>
          </w:p>
          <w:p w:rsidR="00D01297" w:rsidRPr="00AD5ACA" w:rsidRDefault="00D01297" w:rsidP="00D01297">
            <w:pPr>
              <w:ind w:left="103" w:right="187"/>
            </w:pPr>
          </w:p>
          <w:p w:rsidR="00D01297" w:rsidRDefault="00D01297" w:rsidP="00D01297">
            <w:pPr>
              <w:ind w:left="103" w:right="187"/>
            </w:pPr>
            <w:r>
              <w:t>Task 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tabs>
                <w:tab w:val="left" w:pos="820"/>
              </w:tabs>
              <w:spacing w:before="17" w:line="220" w:lineRule="exact"/>
              <w:ind w:left="823" w:right="262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Plan of Action60 days after contract start</w:t>
            </w:r>
          </w:p>
          <w:p w:rsidR="00D01297" w:rsidRDefault="00D01297" w:rsidP="00D01297">
            <w:pPr>
              <w:tabs>
                <w:tab w:val="left" w:pos="820"/>
              </w:tabs>
              <w:spacing w:before="14" w:line="220" w:lineRule="exact"/>
              <w:ind w:left="823" w:right="78" w:hanging="360"/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  <w:t>Modernizati on Plan 120 days after contract</w:t>
            </w:r>
          </w:p>
          <w:p w:rsidR="00D01297" w:rsidRDefault="00D01297" w:rsidP="00D01297">
            <w:pPr>
              <w:spacing w:line="220" w:lineRule="exact"/>
              <w:ind w:left="788" w:right="711"/>
              <w:jc w:val="center"/>
            </w:pPr>
            <w:r>
              <w:t>start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 w:right="729"/>
            </w:pPr>
            <w:r>
              <w:t>ElectronicWord and spreadsheetdocument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1297" w:rsidRDefault="00D01297" w:rsidP="00D01297">
            <w:pPr>
              <w:ind w:left="103"/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264" w:rsidRDefault="00E94264" w:rsidP="00D01297">
            <w:pPr>
              <w:ind w:left="103"/>
              <w:rPr>
                <w:ins w:id="86" w:author="tconnelly" w:date="2018-02-21T11:55:00Z"/>
              </w:rPr>
            </w:pPr>
            <w:ins w:id="87" w:author="tconnelly" w:date="2018-02-21T11:55:00Z">
              <w:r>
                <w:t>40 hrs for plan of action.</w:t>
              </w:r>
            </w:ins>
          </w:p>
          <w:p w:rsidR="00D01297" w:rsidRDefault="00E94264" w:rsidP="00D01297">
            <w:pPr>
              <w:ind w:left="103"/>
            </w:pPr>
            <w:ins w:id="88" w:author="tconnelly" w:date="2018-02-21T11:54:00Z">
              <w:r>
                <w:t>120 man/hrs for plan.</w:t>
              </w:r>
            </w:ins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  <w:r>
              <w:t>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 w:themeFill="text2" w:themeFillTint="66"/>
          </w:tcPr>
          <w:p w:rsidR="00D01297" w:rsidRDefault="00D01297" w:rsidP="00D01297">
            <w:pPr>
              <w:ind w:left="103"/>
            </w:pPr>
          </w:p>
        </w:tc>
      </w:tr>
    </w:tbl>
    <w:p w:rsidR="00A754D3" w:rsidRDefault="00A754D3"/>
    <w:p w:rsidR="00DF7D81" w:rsidRDefault="000672D3">
      <w:r>
        <w:t>Yellow – daily, weekly, monthly, quarterly, yearly</w:t>
      </w:r>
    </w:p>
    <w:p w:rsidR="00DF7D81" w:rsidRDefault="000672D3">
      <w:r>
        <w:t>Green – New resource</w:t>
      </w:r>
    </w:p>
    <w:p w:rsidR="00DF7D81" w:rsidRDefault="000672D3">
      <w:r>
        <w:t>Blue – Astor Resources</w:t>
      </w:r>
    </w:p>
    <w:p w:rsidR="00DF7D81" w:rsidRDefault="00D01297">
      <w:r>
        <w:t>Pink</w:t>
      </w:r>
      <w:r w:rsidR="000672D3">
        <w:t xml:space="preserve"> – Astor On-site Resouces</w:t>
      </w:r>
    </w:p>
    <w:p w:rsidR="00DF7D81" w:rsidRDefault="00DF7D81"/>
    <w:p w:rsidR="00DF7D81" w:rsidRDefault="00DF7D81"/>
    <w:p w:rsidR="00DF7D81" w:rsidRDefault="00DF7D81"/>
    <w:p w:rsidR="00DF7D81" w:rsidRDefault="00DF7D81"/>
    <w:p w:rsidR="00DF7D81" w:rsidRDefault="00DF7D81"/>
    <w:p w:rsidR="00DF7D81" w:rsidRDefault="00DF7D81">
      <w:r>
        <w:t>There is One Copy</w:t>
      </w:r>
    </w:p>
    <w:p w:rsidR="00DF7D81" w:rsidRDefault="00DF7D81">
      <w:r>
        <w:t>Submit everything to COR</w:t>
      </w:r>
    </w:p>
    <w:sectPr w:rsidR="00DF7D81" w:rsidSect="000B49B4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517" w:rsidRDefault="00B04517" w:rsidP="00DF7D81">
      <w:r>
        <w:separator/>
      </w:r>
    </w:p>
  </w:endnote>
  <w:endnote w:type="continuationSeparator" w:id="1">
    <w:p w:rsidR="00B04517" w:rsidRDefault="00B04517" w:rsidP="00DF7D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517" w:rsidRDefault="00B04517" w:rsidP="00DF7D81">
      <w:r>
        <w:separator/>
      </w:r>
    </w:p>
  </w:footnote>
  <w:footnote w:type="continuationSeparator" w:id="1">
    <w:p w:rsidR="00B04517" w:rsidRDefault="00B04517" w:rsidP="00DF7D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297" w:rsidRDefault="00D01297">
    <w:pPr>
      <w:pStyle w:val="Header"/>
    </w:pPr>
    <w:r>
      <w:t>C – COR</w:t>
    </w:r>
  </w:p>
  <w:p w:rsidR="00D01297" w:rsidRDefault="00D01297">
    <w:pPr>
      <w:pStyle w:val="Header"/>
    </w:pPr>
    <w:r>
      <w:t>O – OLMS Property Manager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9B4"/>
    <w:rsid w:val="00017AE4"/>
    <w:rsid w:val="000672D3"/>
    <w:rsid w:val="000B49B4"/>
    <w:rsid w:val="001140B8"/>
    <w:rsid w:val="00124BC5"/>
    <w:rsid w:val="001977FA"/>
    <w:rsid w:val="001C3D39"/>
    <w:rsid w:val="00214963"/>
    <w:rsid w:val="002D79FC"/>
    <w:rsid w:val="0043717C"/>
    <w:rsid w:val="0044693D"/>
    <w:rsid w:val="005245C9"/>
    <w:rsid w:val="0059583B"/>
    <w:rsid w:val="007B3556"/>
    <w:rsid w:val="00812C90"/>
    <w:rsid w:val="008144AF"/>
    <w:rsid w:val="00967E22"/>
    <w:rsid w:val="0097009C"/>
    <w:rsid w:val="00977751"/>
    <w:rsid w:val="00A45E19"/>
    <w:rsid w:val="00A754D3"/>
    <w:rsid w:val="00AD5ACA"/>
    <w:rsid w:val="00B04517"/>
    <w:rsid w:val="00B36693"/>
    <w:rsid w:val="00C2166C"/>
    <w:rsid w:val="00D01297"/>
    <w:rsid w:val="00DF7D81"/>
    <w:rsid w:val="00E221F0"/>
    <w:rsid w:val="00E60E31"/>
    <w:rsid w:val="00E94264"/>
    <w:rsid w:val="00F517EE"/>
    <w:rsid w:val="00FE72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D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7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D81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7E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D81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7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D8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Systems Integration &amp; Development, Inc.</Company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aagrawal</dc:creator>
  <cp:lastModifiedBy>tconnelly</cp:lastModifiedBy>
  <cp:revision>2</cp:revision>
  <dcterms:created xsi:type="dcterms:W3CDTF">2018-02-21T17:20:00Z</dcterms:created>
  <dcterms:modified xsi:type="dcterms:W3CDTF">2018-02-21T17:20:00Z</dcterms:modified>
</cp:coreProperties>
</file>